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76D00" w14:textId="5EA792A7" w:rsidR="00CB523C" w:rsidRPr="00187D38" w:rsidRDefault="00187D38" w:rsidP="00187D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7D38">
        <w:rPr>
          <w:b/>
          <w:bCs/>
          <w:sz w:val="24"/>
          <w:szCs w:val="24"/>
        </w:rPr>
        <w:t>AIRTABLE_CREATE_COMMENT</w:t>
      </w:r>
    </w:p>
    <w:p w14:paraId="38C1C801" w14:textId="435848C3" w:rsidR="00187D38" w:rsidRDefault="00187D38">
      <w:r>
        <w:rPr>
          <w:noProof/>
        </w:rPr>
        <w:drawing>
          <wp:inline distT="0" distB="0" distL="0" distR="0" wp14:anchorId="2CEC409A" wp14:editId="59115DEB">
            <wp:extent cx="6645910" cy="3771900"/>
            <wp:effectExtent l="0" t="0" r="2540" b="0"/>
            <wp:docPr id="113199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98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D870" w14:textId="1D9B96E6" w:rsidR="00187D38" w:rsidRDefault="00187D38">
      <w:r>
        <w:rPr>
          <w:noProof/>
        </w:rPr>
        <w:drawing>
          <wp:inline distT="0" distB="0" distL="0" distR="0" wp14:anchorId="74F8C99F" wp14:editId="075BD153">
            <wp:extent cx="6371429" cy="5190476"/>
            <wp:effectExtent l="0" t="0" r="0" b="0"/>
            <wp:docPr id="31490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08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1429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891A" w14:textId="77777777" w:rsidR="009E7D71" w:rsidRDefault="009E7D71"/>
    <w:p w14:paraId="0CB935DD" w14:textId="50B11EC8" w:rsidR="00187D38" w:rsidRPr="008C5B38" w:rsidRDefault="00D41033" w:rsidP="00D410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C5B38">
        <w:rPr>
          <w:b/>
          <w:bCs/>
          <w:sz w:val="24"/>
          <w:szCs w:val="24"/>
        </w:rPr>
        <w:lastRenderedPageBreak/>
        <w:t>AIRTABLE_CREATE_FIELD</w:t>
      </w:r>
    </w:p>
    <w:p w14:paraId="5D8DA4EC" w14:textId="519D03A9" w:rsidR="00D41033" w:rsidRDefault="00D41033">
      <w:r>
        <w:rPr>
          <w:noProof/>
        </w:rPr>
        <w:drawing>
          <wp:inline distT="0" distB="0" distL="0" distR="0" wp14:anchorId="0FA259BE" wp14:editId="24939ECF">
            <wp:extent cx="6645910" cy="4178300"/>
            <wp:effectExtent l="0" t="0" r="2540" b="0"/>
            <wp:docPr id="59233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30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1587" w14:textId="0C33F774" w:rsidR="00D41033" w:rsidRDefault="00D41033">
      <w:r>
        <w:rPr>
          <w:noProof/>
        </w:rPr>
        <w:drawing>
          <wp:inline distT="0" distB="0" distL="0" distR="0" wp14:anchorId="40A8C47A" wp14:editId="6677F596">
            <wp:extent cx="4942205" cy="4800600"/>
            <wp:effectExtent l="0" t="0" r="0" b="0"/>
            <wp:docPr id="73776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67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230" cy="48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D77C" w14:textId="77777777" w:rsidR="008C5B38" w:rsidRDefault="008C5B38"/>
    <w:p w14:paraId="79046201" w14:textId="7A802E47" w:rsidR="008C5B38" w:rsidRPr="00AD0DCA" w:rsidRDefault="00B50404" w:rsidP="00B5040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0DCA">
        <w:rPr>
          <w:b/>
          <w:bCs/>
          <w:sz w:val="24"/>
          <w:szCs w:val="24"/>
        </w:rPr>
        <w:lastRenderedPageBreak/>
        <w:t>AIR</w:t>
      </w:r>
      <w:r w:rsidR="00AD0DCA" w:rsidRPr="00AD0DCA">
        <w:rPr>
          <w:b/>
          <w:bCs/>
          <w:sz w:val="24"/>
          <w:szCs w:val="24"/>
        </w:rPr>
        <w:t>TABLE_CREATE_MULTIPLE_RECORDS</w:t>
      </w:r>
    </w:p>
    <w:p w14:paraId="04CD6551" w14:textId="777A8E2C" w:rsidR="00B50404" w:rsidRDefault="00B50404">
      <w:r>
        <w:rPr>
          <w:noProof/>
        </w:rPr>
        <w:drawing>
          <wp:inline distT="0" distB="0" distL="0" distR="0" wp14:anchorId="33AD3635" wp14:editId="0B750407">
            <wp:extent cx="6618397" cy="4457700"/>
            <wp:effectExtent l="0" t="0" r="0" b="0"/>
            <wp:docPr id="205404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40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2464" cy="446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3882" w14:textId="4C3A618B" w:rsidR="00B50404" w:rsidRDefault="00B50404">
      <w:r>
        <w:rPr>
          <w:noProof/>
        </w:rPr>
        <w:drawing>
          <wp:inline distT="0" distB="0" distL="0" distR="0" wp14:anchorId="76BCDD2C" wp14:editId="467DE35C">
            <wp:extent cx="5590476" cy="4419048"/>
            <wp:effectExtent l="0" t="0" r="0" b="635"/>
            <wp:docPr id="20688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7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FDD8" w14:textId="77777777" w:rsidR="00AD0DCA" w:rsidRDefault="00AD0DCA"/>
    <w:p w14:paraId="3197A35C" w14:textId="4E6AA8E6" w:rsidR="00AD0DCA" w:rsidRPr="00373E7D" w:rsidRDefault="00AB4232">
      <w:pPr>
        <w:rPr>
          <w:b/>
          <w:bCs/>
        </w:rPr>
      </w:pPr>
      <w:r w:rsidRPr="009C4A4A">
        <w:rPr>
          <w:b/>
          <w:bCs/>
        </w:rPr>
        <w:lastRenderedPageBreak/>
        <w:t>4.AIRTABLE_CREATE_RECORD</w:t>
      </w:r>
    </w:p>
    <w:p w14:paraId="6BDD534E" w14:textId="5F784FBD" w:rsidR="00AB4232" w:rsidRPr="00373E7D" w:rsidRDefault="00AB4232">
      <w:pPr>
        <w:rPr>
          <w:b/>
          <w:bCs/>
        </w:rPr>
      </w:pPr>
      <w:r w:rsidRPr="00373E7D">
        <w:rPr>
          <w:b/>
          <w:bCs/>
          <w:noProof/>
        </w:rPr>
        <w:drawing>
          <wp:inline distT="0" distB="0" distL="0" distR="0" wp14:anchorId="2597F6E1" wp14:editId="529C78FF">
            <wp:extent cx="6542206" cy="4648200"/>
            <wp:effectExtent l="0" t="0" r="0" b="0"/>
            <wp:docPr id="150592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29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6781" cy="465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6EAA" w14:textId="6B9981CF" w:rsidR="00AB4232" w:rsidRPr="00373E7D" w:rsidRDefault="00AB4232">
      <w:pPr>
        <w:rPr>
          <w:b/>
          <w:bCs/>
        </w:rPr>
      </w:pPr>
      <w:r w:rsidRPr="00373E7D">
        <w:rPr>
          <w:b/>
          <w:bCs/>
          <w:noProof/>
        </w:rPr>
        <w:drawing>
          <wp:inline distT="0" distB="0" distL="0" distR="0" wp14:anchorId="7B15CD45" wp14:editId="395CA622">
            <wp:extent cx="5542280" cy="4368800"/>
            <wp:effectExtent l="0" t="0" r="1270" b="0"/>
            <wp:docPr id="153329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90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43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59AC" w14:textId="77777777" w:rsidR="009C4A4A" w:rsidRPr="00373E7D" w:rsidRDefault="009C4A4A">
      <w:pPr>
        <w:rPr>
          <w:b/>
          <w:bCs/>
        </w:rPr>
      </w:pPr>
    </w:p>
    <w:p w14:paraId="37E21E8F" w14:textId="35F9C6D2" w:rsidR="009C4A4A" w:rsidRPr="00373E7D" w:rsidRDefault="00373E7D" w:rsidP="00373E7D">
      <w:pPr>
        <w:rPr>
          <w:b/>
          <w:bCs/>
        </w:rPr>
      </w:pPr>
      <w:r w:rsidRPr="00373E7D">
        <w:rPr>
          <w:b/>
          <w:bCs/>
        </w:rPr>
        <w:lastRenderedPageBreak/>
        <w:t>5.AIRTABLE_CREATE_TABLE</w:t>
      </w:r>
    </w:p>
    <w:p w14:paraId="3D8FFFBC" w14:textId="6A44ED28" w:rsidR="0000400C" w:rsidRDefault="0000400C">
      <w:r>
        <w:rPr>
          <w:noProof/>
        </w:rPr>
        <w:drawing>
          <wp:inline distT="0" distB="0" distL="0" distR="0" wp14:anchorId="714AF783" wp14:editId="0D01654B">
            <wp:extent cx="6618605" cy="4610100"/>
            <wp:effectExtent l="0" t="0" r="0" b="0"/>
            <wp:docPr id="119856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671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9051" cy="46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69CC" w14:textId="36119BDD" w:rsidR="0000400C" w:rsidRDefault="0000400C">
      <w:r>
        <w:rPr>
          <w:noProof/>
        </w:rPr>
        <w:drawing>
          <wp:inline distT="0" distB="0" distL="0" distR="0" wp14:anchorId="5C952B40" wp14:editId="61A91868">
            <wp:extent cx="6142857" cy="4676190"/>
            <wp:effectExtent l="0" t="0" r="0" b="0"/>
            <wp:docPr id="105327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75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2857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E59A" w14:textId="59F17E1C" w:rsidR="00373E7D" w:rsidRPr="00C7705B" w:rsidRDefault="00C7705B">
      <w:pPr>
        <w:rPr>
          <w:b/>
          <w:bCs/>
        </w:rPr>
      </w:pPr>
      <w:r w:rsidRPr="00C7705B">
        <w:rPr>
          <w:b/>
          <w:bCs/>
        </w:rPr>
        <w:lastRenderedPageBreak/>
        <w:t>6. CREATABLE_GET_BASE_SCHEMA</w:t>
      </w:r>
    </w:p>
    <w:p w14:paraId="74622D7B" w14:textId="31052F28" w:rsidR="00C7705B" w:rsidRDefault="00C7705B">
      <w:r>
        <w:rPr>
          <w:noProof/>
        </w:rPr>
        <w:drawing>
          <wp:inline distT="0" distB="0" distL="0" distR="0" wp14:anchorId="2EEED4D1" wp14:editId="032A01BC">
            <wp:extent cx="6645910" cy="2954655"/>
            <wp:effectExtent l="0" t="0" r="2540" b="0"/>
            <wp:docPr id="65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7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FEF1" w14:textId="6842264E" w:rsidR="00C7705B" w:rsidRDefault="00C7705B">
      <w:r>
        <w:rPr>
          <w:noProof/>
        </w:rPr>
        <w:drawing>
          <wp:inline distT="0" distB="0" distL="0" distR="0" wp14:anchorId="4CC4770C" wp14:editId="22C34B06">
            <wp:extent cx="5618480" cy="6121400"/>
            <wp:effectExtent l="0" t="0" r="1270" b="0"/>
            <wp:docPr id="60550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044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050" cy="612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A2B8" w14:textId="77777777" w:rsidR="00500743" w:rsidRDefault="00500743"/>
    <w:p w14:paraId="587B8EDC" w14:textId="6721E724" w:rsidR="00500743" w:rsidRPr="001001BE" w:rsidRDefault="001001BE">
      <w:pPr>
        <w:rPr>
          <w:b/>
          <w:bCs/>
          <w:sz w:val="24"/>
          <w:szCs w:val="24"/>
        </w:rPr>
      </w:pPr>
      <w:r w:rsidRPr="001001BE">
        <w:rPr>
          <w:b/>
          <w:bCs/>
          <w:sz w:val="24"/>
          <w:szCs w:val="24"/>
        </w:rPr>
        <w:lastRenderedPageBreak/>
        <w:t>7. AIRTABLE_GET_RECORD</w:t>
      </w:r>
    </w:p>
    <w:p w14:paraId="0A15A19E" w14:textId="2FB4FA99" w:rsidR="001001BE" w:rsidRDefault="001001BE">
      <w:r>
        <w:rPr>
          <w:noProof/>
        </w:rPr>
        <w:drawing>
          <wp:inline distT="0" distB="0" distL="0" distR="0" wp14:anchorId="4CFE99F2" wp14:editId="5915F4C8">
            <wp:extent cx="6645910" cy="4762500"/>
            <wp:effectExtent l="0" t="0" r="2540" b="0"/>
            <wp:docPr id="202169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982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4A9C" w14:textId="18A78F94" w:rsidR="001001BE" w:rsidRDefault="001001BE">
      <w:r>
        <w:rPr>
          <w:noProof/>
        </w:rPr>
        <w:drawing>
          <wp:inline distT="0" distB="0" distL="0" distR="0" wp14:anchorId="6F3BD6C9" wp14:editId="65ABDBCC">
            <wp:extent cx="5695238" cy="4561905"/>
            <wp:effectExtent l="0" t="0" r="1270" b="0"/>
            <wp:docPr id="15631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94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40EF" w14:textId="6BE32859" w:rsidR="001001BE" w:rsidRPr="003229DE" w:rsidRDefault="003229DE">
      <w:pPr>
        <w:rPr>
          <w:b/>
          <w:bCs/>
        </w:rPr>
      </w:pPr>
      <w:r w:rsidRPr="003229DE">
        <w:rPr>
          <w:b/>
          <w:bCs/>
        </w:rPr>
        <w:lastRenderedPageBreak/>
        <w:t>8. AIRTABLE_GET_USER_INFO</w:t>
      </w:r>
    </w:p>
    <w:p w14:paraId="6C52E52B" w14:textId="09333B10" w:rsidR="003229DE" w:rsidRDefault="003229DE">
      <w:r>
        <w:rPr>
          <w:noProof/>
        </w:rPr>
        <w:drawing>
          <wp:inline distT="0" distB="0" distL="0" distR="0" wp14:anchorId="0D6D8C56" wp14:editId="659C105A">
            <wp:extent cx="6645910" cy="1952625"/>
            <wp:effectExtent l="0" t="0" r="2540" b="9525"/>
            <wp:docPr id="80739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913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CD51" w14:textId="48A69558" w:rsidR="003229DE" w:rsidRDefault="003229DE">
      <w:r>
        <w:rPr>
          <w:noProof/>
        </w:rPr>
        <w:drawing>
          <wp:inline distT="0" distB="0" distL="0" distR="0" wp14:anchorId="39BC330D" wp14:editId="03FF4AA6">
            <wp:extent cx="5752381" cy="4019048"/>
            <wp:effectExtent l="0" t="0" r="1270" b="635"/>
            <wp:docPr id="92867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755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3CAC" w14:textId="77777777" w:rsidR="003229DE" w:rsidRDefault="003229DE"/>
    <w:p w14:paraId="6097EAA0" w14:textId="77777777" w:rsidR="003229DE" w:rsidRDefault="003229DE"/>
    <w:p w14:paraId="07822D27" w14:textId="77777777" w:rsidR="003229DE" w:rsidRDefault="003229DE"/>
    <w:p w14:paraId="4357521B" w14:textId="77777777" w:rsidR="003229DE" w:rsidRDefault="003229DE"/>
    <w:p w14:paraId="7962CDD3" w14:textId="77777777" w:rsidR="003229DE" w:rsidRDefault="003229DE"/>
    <w:p w14:paraId="4B616E23" w14:textId="77777777" w:rsidR="003229DE" w:rsidRDefault="003229DE"/>
    <w:p w14:paraId="512241F0" w14:textId="77777777" w:rsidR="003229DE" w:rsidRDefault="003229DE"/>
    <w:p w14:paraId="37449921" w14:textId="77777777" w:rsidR="003229DE" w:rsidRDefault="003229DE"/>
    <w:p w14:paraId="45FDF208" w14:textId="77777777" w:rsidR="003229DE" w:rsidRDefault="003229DE"/>
    <w:p w14:paraId="03CB070B" w14:textId="77777777" w:rsidR="003229DE" w:rsidRDefault="003229DE"/>
    <w:p w14:paraId="2A01B1E7" w14:textId="77777777" w:rsidR="003229DE" w:rsidRDefault="003229DE"/>
    <w:p w14:paraId="50BCDC07" w14:textId="18BAAAEA" w:rsidR="003229DE" w:rsidRPr="0005079A" w:rsidRDefault="003229DE">
      <w:pPr>
        <w:rPr>
          <w:b/>
          <w:bCs/>
          <w:sz w:val="24"/>
          <w:szCs w:val="24"/>
        </w:rPr>
      </w:pPr>
      <w:r w:rsidRPr="0005079A">
        <w:rPr>
          <w:b/>
          <w:bCs/>
          <w:sz w:val="24"/>
          <w:szCs w:val="24"/>
        </w:rPr>
        <w:lastRenderedPageBreak/>
        <w:t>9.</w:t>
      </w:r>
      <w:r w:rsidR="00ED622A" w:rsidRPr="0005079A">
        <w:rPr>
          <w:b/>
          <w:bCs/>
          <w:sz w:val="24"/>
          <w:szCs w:val="24"/>
        </w:rPr>
        <w:t xml:space="preserve"> </w:t>
      </w:r>
      <w:ins w:id="0" w:author="Microsoft Word" w:date="2025-10-06T15:31:00Z" w16du:dateUtc="2025-10-06T10:01:00Z">
        <w:r w:rsidR="00050F65" w:rsidRPr="0005079A">
          <w:rPr>
            <w:b/>
            <w:bCs/>
            <w:sz w:val="24"/>
            <w:szCs w:val="24"/>
          </w:rPr>
          <w:t>AIRTABLE_LIST_BASES</w:t>
        </w:r>
      </w:ins>
    </w:p>
    <w:p w14:paraId="02290F9B" w14:textId="3FE3AB87" w:rsidR="005430A0" w:rsidRDefault="005430A0">
      <w:r>
        <w:rPr>
          <w:noProof/>
        </w:rPr>
        <w:drawing>
          <wp:inline distT="0" distB="0" distL="0" distR="0" wp14:anchorId="1C382BCB" wp14:editId="66088B08">
            <wp:extent cx="6645910" cy="1642745"/>
            <wp:effectExtent l="0" t="0" r="2540" b="0"/>
            <wp:docPr id="177397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729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56CA" w14:textId="0C556AEF" w:rsidR="00ED622A" w:rsidRDefault="00ED622A">
      <w:r>
        <w:rPr>
          <w:noProof/>
        </w:rPr>
        <w:drawing>
          <wp:inline distT="0" distB="0" distL="0" distR="0" wp14:anchorId="43F409E6" wp14:editId="042C8371">
            <wp:extent cx="6257143" cy="4733333"/>
            <wp:effectExtent l="0" t="0" r="0" b="0"/>
            <wp:docPr id="89167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780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8E6F" w14:textId="77777777" w:rsidR="00183191" w:rsidRDefault="00183191"/>
    <w:p w14:paraId="5A710436" w14:textId="77777777" w:rsidR="00183191" w:rsidRDefault="00183191"/>
    <w:p w14:paraId="0065FAAF" w14:textId="77777777" w:rsidR="00183191" w:rsidRDefault="00183191"/>
    <w:p w14:paraId="5D521AEC" w14:textId="77777777" w:rsidR="00183191" w:rsidRDefault="00183191"/>
    <w:p w14:paraId="6FD4B767" w14:textId="77777777" w:rsidR="00183191" w:rsidRDefault="00183191"/>
    <w:p w14:paraId="0E51101A" w14:textId="77777777" w:rsidR="00183191" w:rsidRDefault="00183191"/>
    <w:p w14:paraId="6E4E0B1E" w14:textId="77777777" w:rsidR="00183191" w:rsidRDefault="00183191"/>
    <w:p w14:paraId="766C6B78" w14:textId="77777777" w:rsidR="00183191" w:rsidRDefault="00183191"/>
    <w:p w14:paraId="694C3BC0" w14:textId="77777777" w:rsidR="00183191" w:rsidRDefault="00183191"/>
    <w:p w14:paraId="21569C3E" w14:textId="77777777" w:rsidR="00183191" w:rsidRDefault="00183191"/>
    <w:p w14:paraId="3C6B3FD0" w14:textId="334EBC41" w:rsidR="00183191" w:rsidRPr="00D525C0" w:rsidRDefault="00183191">
      <w:pPr>
        <w:rPr>
          <w:b/>
          <w:bCs/>
          <w:sz w:val="24"/>
          <w:szCs w:val="24"/>
        </w:rPr>
      </w:pPr>
      <w:r w:rsidRPr="00D525C0">
        <w:rPr>
          <w:b/>
          <w:bCs/>
          <w:sz w:val="24"/>
          <w:szCs w:val="24"/>
        </w:rPr>
        <w:lastRenderedPageBreak/>
        <w:t xml:space="preserve">10. </w:t>
      </w:r>
      <w:r w:rsidR="00D525C0" w:rsidRPr="00D525C0">
        <w:rPr>
          <w:b/>
          <w:bCs/>
          <w:sz w:val="24"/>
          <w:szCs w:val="24"/>
        </w:rPr>
        <w:t>AIRTABLE_LIST_COMMENTS</w:t>
      </w:r>
    </w:p>
    <w:p w14:paraId="555F0A13" w14:textId="0960E4CC" w:rsidR="00183191" w:rsidRDefault="00183191">
      <w:r>
        <w:rPr>
          <w:noProof/>
        </w:rPr>
        <w:drawing>
          <wp:inline distT="0" distB="0" distL="0" distR="0" wp14:anchorId="65361D1B" wp14:editId="3DA96754">
            <wp:extent cx="6645910" cy="4318000"/>
            <wp:effectExtent l="0" t="0" r="2540" b="6350"/>
            <wp:docPr id="128351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180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82BB" w14:textId="0ECEC24B" w:rsidR="00183191" w:rsidRDefault="00183191">
      <w:r>
        <w:rPr>
          <w:noProof/>
        </w:rPr>
        <w:drawing>
          <wp:inline distT="0" distB="0" distL="0" distR="0" wp14:anchorId="2D007AC2" wp14:editId="348B7438">
            <wp:extent cx="5789930" cy="4940300"/>
            <wp:effectExtent l="0" t="0" r="1270" b="0"/>
            <wp:docPr id="148603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364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0478" cy="49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BAEC" w14:textId="3A873B26" w:rsidR="0005079A" w:rsidRPr="009A7C22" w:rsidRDefault="007428E7">
      <w:pPr>
        <w:rPr>
          <w:b/>
          <w:bCs/>
        </w:rPr>
      </w:pPr>
      <w:r w:rsidRPr="009A7C22">
        <w:rPr>
          <w:b/>
          <w:bCs/>
        </w:rPr>
        <w:lastRenderedPageBreak/>
        <w:t xml:space="preserve">11. </w:t>
      </w:r>
      <w:r w:rsidR="009A7C22" w:rsidRPr="009A7C22">
        <w:rPr>
          <w:b/>
          <w:bCs/>
        </w:rPr>
        <w:t>AIRTABLE_LIST_RECORDS</w:t>
      </w:r>
    </w:p>
    <w:p w14:paraId="3FC75BB0" w14:textId="147A8B30" w:rsidR="007428E7" w:rsidRDefault="007428E7">
      <w:r>
        <w:rPr>
          <w:noProof/>
        </w:rPr>
        <w:drawing>
          <wp:inline distT="0" distB="0" distL="0" distR="0" wp14:anchorId="3C3A61AA" wp14:editId="4E576CB4">
            <wp:extent cx="6645910" cy="4025900"/>
            <wp:effectExtent l="0" t="0" r="2540" b="0"/>
            <wp:docPr id="138370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049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BE50" w14:textId="43187981" w:rsidR="007428E7" w:rsidRDefault="007428E7">
      <w:r>
        <w:rPr>
          <w:noProof/>
        </w:rPr>
        <w:drawing>
          <wp:inline distT="0" distB="0" distL="0" distR="0" wp14:anchorId="1CFA1A30" wp14:editId="0977FE82">
            <wp:extent cx="6304255" cy="5207000"/>
            <wp:effectExtent l="0" t="0" r="1905" b="0"/>
            <wp:docPr id="116768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864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5982" cy="520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8D25" w14:textId="156E68EC" w:rsidR="0005079A" w:rsidRPr="0060742D" w:rsidRDefault="0060742D">
      <w:pPr>
        <w:rPr>
          <w:b/>
          <w:bCs/>
          <w:sz w:val="24"/>
          <w:szCs w:val="24"/>
        </w:rPr>
      </w:pPr>
      <w:r w:rsidRPr="0060742D">
        <w:rPr>
          <w:b/>
          <w:bCs/>
          <w:sz w:val="24"/>
          <w:szCs w:val="24"/>
        </w:rPr>
        <w:lastRenderedPageBreak/>
        <w:t>12.. AIRTABLE_UPDATE_MULTIPLE_RECORDS</w:t>
      </w:r>
    </w:p>
    <w:p w14:paraId="7D237108" w14:textId="6C0FFF13" w:rsidR="0060742D" w:rsidRDefault="0060742D">
      <w:r>
        <w:rPr>
          <w:noProof/>
        </w:rPr>
        <w:drawing>
          <wp:inline distT="0" distB="0" distL="0" distR="0" wp14:anchorId="3CB96D32" wp14:editId="332F7305">
            <wp:extent cx="6645910" cy="4064000"/>
            <wp:effectExtent l="0" t="0" r="2540" b="0"/>
            <wp:docPr id="252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1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A3CC" w14:textId="20561205" w:rsidR="0005079A" w:rsidRDefault="0060742D">
      <w:r>
        <w:rPr>
          <w:noProof/>
        </w:rPr>
        <w:drawing>
          <wp:inline distT="0" distB="0" distL="0" distR="0" wp14:anchorId="1FBE52A0" wp14:editId="4EBE51C7">
            <wp:extent cx="6236970" cy="5054600"/>
            <wp:effectExtent l="0" t="0" r="0" b="0"/>
            <wp:docPr id="96121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192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41500" cy="505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63BE" w14:textId="157D340F" w:rsidR="007C38EB" w:rsidRPr="009A4B97" w:rsidRDefault="007C38EB">
      <w:pPr>
        <w:rPr>
          <w:b/>
          <w:bCs/>
          <w:sz w:val="24"/>
          <w:szCs w:val="24"/>
        </w:rPr>
      </w:pPr>
      <w:r w:rsidRPr="009A4B97">
        <w:rPr>
          <w:b/>
          <w:bCs/>
          <w:sz w:val="24"/>
          <w:szCs w:val="24"/>
        </w:rPr>
        <w:lastRenderedPageBreak/>
        <w:t>13.</w:t>
      </w:r>
      <w:r w:rsidR="009A4B97" w:rsidRPr="009A4B97">
        <w:rPr>
          <w:b/>
          <w:bCs/>
          <w:sz w:val="24"/>
          <w:szCs w:val="24"/>
        </w:rPr>
        <w:t xml:space="preserve"> AIRTABLE_UPDATE_RECORD</w:t>
      </w:r>
    </w:p>
    <w:p w14:paraId="1F09CCAB" w14:textId="1F43E3BB" w:rsidR="007C38EB" w:rsidRDefault="009A4B97">
      <w:r>
        <w:rPr>
          <w:noProof/>
        </w:rPr>
        <w:drawing>
          <wp:inline distT="0" distB="0" distL="0" distR="0" wp14:anchorId="0A843D3A" wp14:editId="24966FE0">
            <wp:extent cx="6645910" cy="4076700"/>
            <wp:effectExtent l="0" t="0" r="2540" b="0"/>
            <wp:docPr id="1764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3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C6DD" w14:textId="5716B408" w:rsidR="009A4B97" w:rsidRDefault="009A4B97">
      <w:r>
        <w:rPr>
          <w:noProof/>
        </w:rPr>
        <w:drawing>
          <wp:inline distT="0" distB="0" distL="0" distR="0" wp14:anchorId="1D057CD0" wp14:editId="5ECA67DE">
            <wp:extent cx="5818417" cy="5067300"/>
            <wp:effectExtent l="0" t="0" r="0" b="0"/>
            <wp:docPr id="72130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089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3424" cy="507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D546" w14:textId="3293B7F4" w:rsidR="009A4B97" w:rsidRPr="00AE744B" w:rsidRDefault="00B91498">
      <w:pPr>
        <w:rPr>
          <w:b/>
          <w:bCs/>
          <w:sz w:val="28"/>
          <w:szCs w:val="28"/>
        </w:rPr>
      </w:pPr>
      <w:r w:rsidRPr="00AE744B">
        <w:rPr>
          <w:b/>
          <w:bCs/>
          <w:sz w:val="28"/>
          <w:szCs w:val="28"/>
        </w:rPr>
        <w:lastRenderedPageBreak/>
        <w:t>14.</w:t>
      </w:r>
      <w:r w:rsidR="001334E2" w:rsidRPr="00AE744B">
        <w:rPr>
          <w:b/>
          <w:bCs/>
          <w:sz w:val="28"/>
          <w:szCs w:val="28"/>
        </w:rPr>
        <w:t xml:space="preserve"> AIRTABLE_DELETE_</w:t>
      </w:r>
      <w:r w:rsidR="00AE744B" w:rsidRPr="00AE744B">
        <w:rPr>
          <w:b/>
          <w:bCs/>
          <w:sz w:val="28"/>
          <w:szCs w:val="28"/>
        </w:rPr>
        <w:t>COMMENT</w:t>
      </w:r>
    </w:p>
    <w:p w14:paraId="7C4BA507" w14:textId="66132E8A" w:rsidR="00B91498" w:rsidRDefault="00B91498">
      <w:r>
        <w:rPr>
          <w:noProof/>
        </w:rPr>
        <w:drawing>
          <wp:inline distT="0" distB="0" distL="0" distR="0" wp14:anchorId="08ED4CF6" wp14:editId="5AE5E0DE">
            <wp:extent cx="6645910" cy="4254500"/>
            <wp:effectExtent l="0" t="0" r="2540" b="0"/>
            <wp:docPr id="86148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801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3515" w14:textId="413D07E6" w:rsidR="00B91498" w:rsidRDefault="00B91498">
      <w:r>
        <w:rPr>
          <w:noProof/>
        </w:rPr>
        <w:drawing>
          <wp:inline distT="0" distB="0" distL="0" distR="0" wp14:anchorId="5D64CCBB" wp14:editId="7F0F1B64">
            <wp:extent cx="5390476" cy="4876190"/>
            <wp:effectExtent l="0" t="0" r="1270" b="635"/>
            <wp:docPr id="133731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116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C3D5" w14:textId="34E9DB02" w:rsidR="00AE744B" w:rsidRPr="00A873E2" w:rsidRDefault="00AE744B">
      <w:pPr>
        <w:rPr>
          <w:b/>
          <w:bCs/>
          <w:sz w:val="24"/>
          <w:szCs w:val="24"/>
        </w:rPr>
      </w:pPr>
      <w:r w:rsidRPr="00A873E2">
        <w:rPr>
          <w:b/>
          <w:bCs/>
          <w:sz w:val="24"/>
          <w:szCs w:val="24"/>
        </w:rPr>
        <w:lastRenderedPageBreak/>
        <w:t xml:space="preserve">15. </w:t>
      </w:r>
      <w:r w:rsidR="00A873E2" w:rsidRPr="00A873E2">
        <w:rPr>
          <w:b/>
          <w:bCs/>
          <w:sz w:val="24"/>
          <w:szCs w:val="24"/>
        </w:rPr>
        <w:t>AIRTABLE_DELETE_MULTIPLE_RECORDS</w:t>
      </w:r>
    </w:p>
    <w:p w14:paraId="1E155D6B" w14:textId="127EF3C2" w:rsidR="00AE744B" w:rsidRDefault="00AE744B">
      <w:r>
        <w:rPr>
          <w:noProof/>
        </w:rPr>
        <w:drawing>
          <wp:inline distT="0" distB="0" distL="0" distR="0" wp14:anchorId="2B5A0337" wp14:editId="3FF5FE18">
            <wp:extent cx="6645910" cy="4140200"/>
            <wp:effectExtent l="0" t="0" r="2540" b="0"/>
            <wp:docPr id="130487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734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61E9" w14:textId="2C9FF757" w:rsidR="00AE744B" w:rsidRDefault="00AE744B">
      <w:r>
        <w:rPr>
          <w:noProof/>
        </w:rPr>
        <w:drawing>
          <wp:inline distT="0" distB="0" distL="0" distR="0" wp14:anchorId="0FE0A15F" wp14:editId="6AAAE027">
            <wp:extent cx="4771182" cy="4622800"/>
            <wp:effectExtent l="0" t="0" r="0" b="6350"/>
            <wp:docPr id="59128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866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5699" cy="462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7ED2" w14:textId="77777777" w:rsidR="00A873E2" w:rsidRDefault="00A873E2"/>
    <w:p w14:paraId="44F665E0" w14:textId="77777777" w:rsidR="00A873E2" w:rsidRDefault="00A873E2"/>
    <w:p w14:paraId="4A94BC3A" w14:textId="5A40A61A" w:rsidR="00A873E2" w:rsidRPr="0097234E" w:rsidRDefault="00A873E2">
      <w:pPr>
        <w:rPr>
          <w:b/>
          <w:bCs/>
        </w:rPr>
      </w:pPr>
      <w:r w:rsidRPr="0097234E">
        <w:rPr>
          <w:b/>
          <w:bCs/>
        </w:rPr>
        <w:lastRenderedPageBreak/>
        <w:t>16.</w:t>
      </w:r>
      <w:r w:rsidR="0097234E" w:rsidRPr="0097234E">
        <w:rPr>
          <w:b/>
          <w:bCs/>
        </w:rPr>
        <w:t xml:space="preserve"> AIRTABLE_DELETE_RECORD</w:t>
      </w:r>
    </w:p>
    <w:p w14:paraId="2B6E02C6" w14:textId="677BD9B5" w:rsidR="0097234E" w:rsidRDefault="0097234E">
      <w:r>
        <w:rPr>
          <w:noProof/>
        </w:rPr>
        <w:drawing>
          <wp:inline distT="0" distB="0" distL="0" distR="0" wp14:anchorId="155BDFD4" wp14:editId="14BBB7AD">
            <wp:extent cx="6608838" cy="4305300"/>
            <wp:effectExtent l="0" t="0" r="1905" b="0"/>
            <wp:docPr id="73396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6270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12668" cy="43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92A7" w14:textId="35377AC3" w:rsidR="0097234E" w:rsidRDefault="0097234E">
      <w:r>
        <w:rPr>
          <w:noProof/>
        </w:rPr>
        <w:drawing>
          <wp:inline distT="0" distB="0" distL="0" distR="0" wp14:anchorId="2C6D64FB" wp14:editId="7BC7B85D">
            <wp:extent cx="6238095" cy="3971429"/>
            <wp:effectExtent l="0" t="0" r="0" b="0"/>
            <wp:docPr id="171721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1411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38095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151F" w14:textId="77777777" w:rsidR="0005079A" w:rsidRDefault="0005079A"/>
    <w:p w14:paraId="3BC8F9D5" w14:textId="77777777" w:rsidR="0005079A" w:rsidRDefault="0005079A"/>
    <w:p w14:paraId="389E97DA" w14:textId="468A3F4D" w:rsidR="0005079A" w:rsidRDefault="0005079A"/>
    <w:sectPr w:rsidR="0005079A" w:rsidSect="00187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7C4E87"/>
    <w:multiLevelType w:val="hybridMultilevel"/>
    <w:tmpl w:val="1FF08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45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C7"/>
    <w:rsid w:val="0000400C"/>
    <w:rsid w:val="0005079A"/>
    <w:rsid w:val="00050F65"/>
    <w:rsid w:val="001001BE"/>
    <w:rsid w:val="001334E2"/>
    <w:rsid w:val="00155DE4"/>
    <w:rsid w:val="00183191"/>
    <w:rsid w:val="00187D38"/>
    <w:rsid w:val="002A280F"/>
    <w:rsid w:val="003229DE"/>
    <w:rsid w:val="003644C7"/>
    <w:rsid w:val="00373E7D"/>
    <w:rsid w:val="00446862"/>
    <w:rsid w:val="00500743"/>
    <w:rsid w:val="005430A0"/>
    <w:rsid w:val="0060742D"/>
    <w:rsid w:val="007428E7"/>
    <w:rsid w:val="007C38EB"/>
    <w:rsid w:val="008C5B38"/>
    <w:rsid w:val="0097234E"/>
    <w:rsid w:val="009A4B97"/>
    <w:rsid w:val="009A7C22"/>
    <w:rsid w:val="009C4A4A"/>
    <w:rsid w:val="009E7D71"/>
    <w:rsid w:val="00A873E2"/>
    <w:rsid w:val="00AB4232"/>
    <w:rsid w:val="00AD0DCA"/>
    <w:rsid w:val="00AE744B"/>
    <w:rsid w:val="00B50404"/>
    <w:rsid w:val="00B53CFA"/>
    <w:rsid w:val="00B91498"/>
    <w:rsid w:val="00C7705B"/>
    <w:rsid w:val="00CB523C"/>
    <w:rsid w:val="00D41033"/>
    <w:rsid w:val="00D44DF0"/>
    <w:rsid w:val="00D525C0"/>
    <w:rsid w:val="00ED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F74B"/>
  <w15:chartTrackingRefBased/>
  <w15:docId w15:val="{21B0E853-4CD5-4959-B987-61A57564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16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velmurugan</dc:creator>
  <cp:keywords/>
  <dc:description/>
  <cp:lastModifiedBy>divya velmurugan</cp:lastModifiedBy>
  <cp:revision>32</cp:revision>
  <dcterms:created xsi:type="dcterms:W3CDTF">2025-10-06T08:56:00Z</dcterms:created>
  <dcterms:modified xsi:type="dcterms:W3CDTF">2025-10-06T14:47:00Z</dcterms:modified>
</cp:coreProperties>
</file>